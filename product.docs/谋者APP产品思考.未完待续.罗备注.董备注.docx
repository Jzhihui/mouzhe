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6"/>
          <w:szCs w:val="36"/>
        </w:rPr>
      </w:pPr>
      <w:r>
        <w:rPr>
          <w:rFonts w:ascii="微软雅黑" w:hAnsi="微软雅黑" w:eastAsia="微软雅黑"/>
          <w:b/>
          <w:sz w:val="36"/>
          <w:szCs w:val="36"/>
        </w:rPr>
        <w:t>关于谋者APP产品的思考</w:t>
      </w:r>
    </w:p>
    <w:p/>
    <w:p>
      <w:pPr>
        <w:rPr>
          <w:b/>
          <w:sz w:val="28"/>
          <w:szCs w:val="28"/>
        </w:rPr>
      </w:pPr>
      <w:r>
        <w:rPr>
          <w:b/>
          <w:sz w:val="28"/>
          <w:szCs w:val="28"/>
        </w:rPr>
        <w:t>一、产品相关</w:t>
      </w:r>
    </w:p>
    <w:p>
      <w:pPr>
        <w:spacing w:line="360" w:lineRule="auto"/>
      </w:pPr>
      <w:r>
        <w:t>1、“谋者”不只是帮你长知识，还给你发红包！</w:t>
      </w:r>
      <w:ins w:id="0" w:author="my" w:date="2015-11-26T03:31:00Z">
        <w:r>
          <w:rPr/>
          <w:t>（</w:t>
        </w:r>
      </w:ins>
      <w:ins w:id="1" w:author="my" w:date="2015-11-26T03:32:00Z">
        <w:r>
          <w:rPr/>
          <w:t>谋者的宣传口号，可大家讨论</w:t>
        </w:r>
      </w:ins>
      <w:ins w:id="2" w:author="my" w:date="2015-11-26T03:31:00Z">
        <w:r>
          <w:rPr/>
          <w:t>）</w:t>
        </w:r>
      </w:ins>
    </w:p>
    <w:p>
      <w:pPr>
        <w:spacing w:line="360" w:lineRule="auto"/>
      </w:pPr>
      <w:r>
        <w:t>2、“谋者”APP力求介入用户的工作、学习和生活等3大场景，这样就可以有效达到相对高频的使用。让“谋者”从获取信息&amp;学习方式的革命逐渐演变为一种人们新的生活习惯，以话题的形式介入用户的日常生活从而达到持续传播的效果。</w:t>
      </w:r>
      <w:ins w:id="3" w:author="my" w:date="2015-11-26T03:32:00Z">
        <w:r>
          <w:rPr/>
          <w:t>（</w:t>
        </w:r>
      </w:ins>
      <w:ins w:id="4" w:author="my" w:date="2015-11-26T03:33:00Z">
        <w:r>
          <w:rPr/>
          <w:t>有用性：</w:t>
        </w:r>
      </w:ins>
      <w:ins w:id="5" w:author="my" w:date="2015-11-26T03:36:00Z">
        <w:r>
          <w:rPr/>
          <w:t>内容方面</w:t>
        </w:r>
      </w:ins>
      <w:ins w:id="6" w:author="my" w:date="2015-11-26T03:33:00Z">
        <w:r>
          <w:rPr/>
          <w:t>不断创造需求场景。具体到</w:t>
        </w:r>
      </w:ins>
      <w:ins w:id="7" w:author="my" w:date="2015-11-26T03:34:00Z">
        <w:r>
          <w:rPr/>
          <w:t>产品设计时该怎么落地得合计合计</w:t>
        </w:r>
      </w:ins>
      <w:ins w:id="8" w:author="my" w:date="2015-11-26T03:32:00Z">
        <w:r>
          <w:rPr/>
          <w:t>）</w:t>
        </w:r>
      </w:ins>
    </w:p>
    <w:p>
      <w:pPr>
        <w:spacing w:line="360" w:lineRule="auto"/>
      </w:pPr>
      <w:r>
        <w:t>3、“谋者”APP刚上线的时候，我们获得的用户信息想对较少，所以最佳初始策略应该是用抢红包的趣味性黏住用户，同时激发用户参与原创的动力，提升文章质量。</w:t>
      </w:r>
      <w:ins w:id="9" w:author="my" w:date="2015-11-26T03:34:00Z">
        <w:r>
          <w:rPr/>
          <w:t>（有趣性+</w:t>
        </w:r>
      </w:ins>
      <w:ins w:id="10" w:author="my" w:date="2015-11-26T03:35:00Z">
        <w:r>
          <w:rPr/>
          <w:t>强驱动性</w:t>
        </w:r>
      </w:ins>
      <w:ins w:id="11" w:author="my" w:date="2015-11-26T03:34:00Z">
        <w:r>
          <w:rPr/>
          <w:t>）</w:t>
        </w:r>
      </w:ins>
    </w:p>
    <w:p>
      <w:pPr>
        <w:spacing w:line="360" w:lineRule="auto"/>
      </w:pPr>
      <w:r>
        <w:t>4、在互动中，把握住用户的各个需求点（例如交友、结识人脉、求职、求名、求利、求偶、炫耀、工作、业务、资源对接……），不断利用用户的需求来刺激用户主动补充和丰富自己的真实个人信息，从而达到不断完善用户自己的个人画像的目的；</w:t>
      </w:r>
      <w:ins w:id="12" w:author="my" w:date="2015-11-26T03:36:00Z">
        <w:r>
          <w:rPr/>
          <w:t>（有用性：人脉方面不断创造需求场景。具体到产品设计时该怎么落地得合计合计）</w:t>
        </w:r>
      </w:ins>
    </w:p>
    <w:p>
      <w:pPr>
        <w:spacing w:line="360" w:lineRule="auto"/>
      </w:pPr>
      <w:r>
        <w:t>5、所以抢红包的设置要做到充满趣味性、操作便捷、规则易懂，同时要融入众筹和彩票的理念；</w:t>
      </w:r>
      <w:ins w:id="13" w:author="my" w:date="2015-11-26T03:37:00Z">
        <w:r>
          <w:rPr/>
          <w:t>（简单、高效、有趣）</w:t>
        </w:r>
      </w:ins>
    </w:p>
    <w:p>
      <w:pPr>
        <w:spacing w:line="360" w:lineRule="auto"/>
      </w:pPr>
      <w:r>
        <w:t>6、用户原创文章的动力来自于名气和利益两方面的刺激，所以需要增加</w:t>
      </w:r>
      <w:r>
        <w:rPr>
          <w:b/>
          <w:color w:val="FF0000"/>
        </w:rPr>
        <w:t>打赏功能</w:t>
      </w:r>
      <w:r>
        <w:t>，允许用户从精神和物质两方面对自己欣赏的人或文进行鼓励；</w:t>
      </w:r>
      <w:ins w:id="14" w:author="my" w:date="2015-11-26T03:37:00Z">
        <w:r>
          <w:rPr/>
          <w:t>（这个功能在需求文档中有提到，但前期</w:t>
        </w:r>
      </w:ins>
      <w:ins w:id="15" w:author="my" w:date="2015-11-26T03:38:00Z">
        <w:r>
          <w:rPr/>
          <w:t>是否</w:t>
        </w:r>
      </w:ins>
      <w:ins w:id="16" w:author="my" w:date="2015-11-26T03:37:00Z">
        <w:r>
          <w:rPr/>
          <w:t>可</w:t>
        </w:r>
      </w:ins>
      <w:ins w:id="17" w:author="my" w:date="2015-11-26T03:38:00Z">
        <w:r>
          <w:rPr/>
          <w:t>暂缓一下，一下太多功能让用户接受成本太高</w:t>
        </w:r>
      </w:ins>
      <w:ins w:id="18" w:author="my" w:date="2015-11-26T03:37:00Z">
        <w:r>
          <w:rPr/>
          <w:t>）</w:t>
        </w:r>
      </w:ins>
    </w:p>
    <w:p>
      <w:pPr>
        <w:spacing w:line="360" w:lineRule="auto"/>
      </w:pPr>
      <w:r>
        <w:t>7、推广值映射文章写手的收益。按照谋者的设计理念，文章的评级来自用户，点赞、点评和转发分别有不同的权重，但是这些都是数字游戏，可能会通过作弊来影响规则，但是如果通过增加转发获得推广值的权重来映射文章评级则更可能显得公平；</w:t>
      </w:r>
      <w:ins w:id="19" w:author="my" w:date="2015-11-26T03:41:00Z">
        <w:r>
          <w:rPr/>
          <w:t>（有反作弊规则约束</w:t>
        </w:r>
      </w:ins>
      <w:ins w:id="20" w:author="my" w:date="2015-11-26T03:42:00Z">
        <w:r>
          <w:rPr/>
          <w:t>，面聊。</w:t>
        </w:r>
      </w:ins>
      <w:ins w:id="21" w:author="my" w:date="2015-11-26T03:43:00Z">
        <w:r>
          <w:rPr/>
          <w:t>增加转发只是评判文章质量的</w:t>
        </w:r>
      </w:ins>
      <w:ins w:id="22" w:author="my" w:date="2015-11-26T03:44:00Z">
        <w:r>
          <w:rPr/>
          <w:t>其中一个因素，面聊</w:t>
        </w:r>
      </w:ins>
      <w:ins w:id="23" w:author="my" w:date="2015-11-26T03:41:00Z">
        <w:r>
          <w:rPr/>
          <w:t>）</w:t>
        </w:r>
      </w:ins>
      <w:ins w:id="24" w:author="dell" w:date="2015-11-26T11:09:00Z">
        <w:r>
          <w:rPr>
            <w:lang w:eastAsia="zh-CN"/>
          </w:rPr>
          <w:t>（新浪微博中也有僵尸粉等作弊现象，产品用户量达到了一定级别的时候，会出现这种状况，</w:t>
        </w:r>
      </w:ins>
      <w:ins w:id="25" w:author="dell" w:date="2015-11-26T11:10:00Z">
        <w:r>
          <w:rPr>
            <w:lang w:eastAsia="zh-CN"/>
          </w:rPr>
          <w:t>百度搜索中也有反作弊等工作，初期可能不用</w:t>
        </w:r>
      </w:ins>
      <w:ins w:id="26" w:author="dell" w:date="2015-11-26T11:11:00Z">
        <w:r>
          <w:rPr>
            <w:lang w:eastAsia="zh-CN"/>
          </w:rPr>
          <w:t>考虑太多）</w:t>
        </w:r>
      </w:ins>
    </w:p>
    <w:p>
      <w:pPr>
        <w:spacing w:line="360" w:lineRule="auto"/>
      </w:pPr>
      <w:r>
        <w:t>8、公众号时期如果文章太少，加上用户信息不完善，这样势必无法达到精准推荐，可能会让用户没有感觉，一些爱贪小便宜的用户上来点个赞，或者随便评论一下，就为了抢抢红包，这样就等于我们自己堵死了产品自发传播的可能。</w:t>
      </w:r>
      <w:ins w:id="27" w:author="my" w:date="2015-11-26T03:44:00Z">
        <w:r>
          <w:rPr/>
          <w:t>（</w:t>
        </w:r>
      </w:ins>
      <w:ins w:id="28" w:author="my" w:date="2015-11-26T03:45:00Z">
        <w:r>
          <w:rPr/>
          <w:t>面聊讨论。</w:t>
        </w:r>
      </w:ins>
      <w:ins w:id="29" w:author="my" w:date="2015-11-26T03:47:00Z">
        <w:r>
          <w:rPr/>
          <w:t>属于冷启动的问题</w:t>
        </w:r>
      </w:ins>
      <w:ins w:id="30" w:author="my" w:date="2015-11-26T03:44:00Z">
        <w:r>
          <w:rPr/>
          <w:t>）</w:t>
        </w:r>
      </w:ins>
      <w:ins w:id="31" w:author="dell" w:date="2015-11-26T11:11:00Z">
        <w:r>
          <w:rPr>
            <w:lang w:eastAsia="zh-CN"/>
          </w:rPr>
          <w:t>关键是增加用户交互</w:t>
        </w:r>
      </w:ins>
      <w:ins w:id="32" w:author="dell" w:date="2015-11-26T11:11:00Z">
        <w:r>
          <w:rPr>
            <w:lang w:val="en-US" w:eastAsia="zh-CN"/>
          </w:rPr>
          <w:t xml:space="preserve"> 参与度</w:t>
        </w:r>
      </w:ins>
    </w:p>
    <w:p>
      <w:pPr>
        <w:spacing w:line="360" w:lineRule="auto"/>
      </w:pPr>
      <w:r>
        <w:t>9、因为这个产品的核心就是精准匹配推荐从而改变用户的学习效率，而抢红包只是一个游戏化的激励手段，所以我的策略是：先屯粮、缓称王。督促公众号开发进度，通过功能迭代来完善产品和磨合练兵，但是APP先不要急着上线，另一方面将有时间让我们将人员配置、精品文章等弹药准备充裕。</w:t>
      </w:r>
      <w:ins w:id="33" w:author="my" w:date="2015-11-26T03:47:00Z">
        <w:r>
          <w:rPr/>
          <w:t>（同意。</w:t>
        </w:r>
      </w:ins>
      <w:ins w:id="34" w:author="my" w:date="2015-11-26T03:48:00Z">
        <w:r>
          <w:rPr/>
          <w:t>根据接下来的具体情况随机应变</w:t>
        </w:r>
      </w:ins>
      <w:ins w:id="35" w:author="my" w:date="2015-11-26T03:47:00Z">
        <w:r>
          <w:rPr/>
          <w:t>）</w:t>
        </w:r>
      </w:ins>
    </w:p>
    <w:p>
      <w:pPr>
        <w:spacing w:line="360" w:lineRule="auto"/>
      </w:pPr>
      <w:r>
        <w:t>10、……</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b/>
          <w:sz w:val="28"/>
          <w:szCs w:val="28"/>
        </w:rPr>
      </w:pPr>
      <w:r>
        <w:rPr>
          <w:b/>
          <w:sz w:val="28"/>
          <w:szCs w:val="28"/>
        </w:rPr>
        <w:t>二、功能相关</w:t>
      </w:r>
    </w:p>
    <w:p>
      <w:r>
        <w:t>用户参与模型：FSRPV</w:t>
      </w:r>
      <w:ins w:id="36" w:author="my" w:date="2015-11-26T03:49:00Z">
        <w:r>
          <w:rPr/>
          <w:t>（只有内容参与？</w:t>
        </w:r>
      </w:ins>
      <w:ins w:id="37" w:author="my" w:date="2015-11-26T03:50:00Z">
        <w:r>
          <w:rPr/>
          <w:t>互动参与呢</w:t>
        </w:r>
      </w:ins>
      <w:ins w:id="38" w:author="my" w:date="2015-11-26T03:49:00Z">
        <w:r>
          <w:rPr/>
          <w:t>）</w:t>
        </w:r>
      </w:ins>
    </w:p>
    <w:tbl>
      <w:tblPr>
        <w:tblStyle w:val="6"/>
        <w:tblW w:w="109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
        <w:gridCol w:w="3534"/>
        <w:gridCol w:w="7059"/>
      </w:tblGrid>
      <w:tr>
        <w:trPr>
          <w:jc w:val="center"/>
        </w:trPr>
        <w:tc>
          <w:tcPr>
            <w:tcW w:w="395" w:type="dxa"/>
            <w:tcMar>
              <w:left w:w="108" w:type="dxa"/>
            </w:tcMar>
            <w:vAlign w:val="top"/>
          </w:tcPr>
          <w:p>
            <w:pPr>
              <w:rPr>
                <w:b/>
                <w:color w:val="FF0000"/>
                <w:sz w:val="24"/>
              </w:rPr>
            </w:pPr>
            <w:r>
              <w:rPr>
                <w:b/>
                <w:color w:val="FF0000"/>
                <w:sz w:val="24"/>
              </w:rPr>
              <w:t>F</w:t>
            </w:r>
          </w:p>
        </w:tc>
        <w:tc>
          <w:tcPr>
            <w:tcW w:w="3534" w:type="dxa"/>
            <w:tcMar>
              <w:left w:w="108" w:type="dxa"/>
            </w:tcMar>
            <w:vAlign w:val="top"/>
          </w:tcPr>
          <w:p>
            <w:r>
              <w:t>发现（Find）</w:t>
            </w:r>
          </w:p>
        </w:tc>
        <w:tc>
          <w:tcPr>
            <w:tcW w:w="7059" w:type="dxa"/>
            <w:tcMar>
              <w:left w:w="108" w:type="dxa"/>
            </w:tcMar>
            <w:vAlign w:val="top"/>
          </w:tcPr>
          <w:p>
            <w:r>
              <w:t>通过网络或朋友分享而知道“谋者”公众号或APP</w:t>
            </w:r>
          </w:p>
        </w:tc>
      </w:tr>
      <w:tr>
        <w:trPr>
          <w:jc w:val="center"/>
        </w:trPr>
        <w:tc>
          <w:tcPr>
            <w:tcW w:w="395" w:type="dxa"/>
            <w:tcMar>
              <w:left w:w="108" w:type="dxa"/>
            </w:tcMar>
            <w:vAlign w:val="top"/>
          </w:tcPr>
          <w:p>
            <w:pPr>
              <w:rPr>
                <w:b/>
                <w:color w:val="FF0000"/>
                <w:sz w:val="24"/>
              </w:rPr>
            </w:pPr>
            <w:r>
              <w:rPr>
                <w:b/>
                <w:color w:val="FF0000"/>
                <w:sz w:val="24"/>
              </w:rPr>
              <w:t>S</w:t>
            </w:r>
          </w:p>
        </w:tc>
        <w:tc>
          <w:tcPr>
            <w:tcW w:w="3534" w:type="dxa"/>
            <w:tcMar>
              <w:left w:w="108" w:type="dxa"/>
            </w:tcMar>
            <w:vAlign w:val="top"/>
          </w:tcPr>
          <w:p>
            <w:r>
              <w:t>表达需求（Solution）</w:t>
            </w:r>
          </w:p>
        </w:tc>
        <w:tc>
          <w:tcPr>
            <w:tcW w:w="7059" w:type="dxa"/>
            <w:tcMar>
              <w:left w:w="108" w:type="dxa"/>
            </w:tcMar>
            <w:vAlign w:val="top"/>
          </w:tcPr>
          <w:p>
            <w:r>
              <w:t>用户根据自己的实际需要提交或完善信息标签</w:t>
            </w:r>
          </w:p>
        </w:tc>
      </w:tr>
      <w:tr>
        <w:trPr>
          <w:jc w:val="center"/>
        </w:trPr>
        <w:tc>
          <w:tcPr>
            <w:tcW w:w="395" w:type="dxa"/>
            <w:tcMar>
              <w:left w:w="108" w:type="dxa"/>
            </w:tcMar>
            <w:vAlign w:val="top"/>
          </w:tcPr>
          <w:p>
            <w:pPr>
              <w:rPr>
                <w:b/>
                <w:color w:val="FF0000"/>
                <w:sz w:val="24"/>
              </w:rPr>
            </w:pPr>
            <w:r>
              <w:rPr>
                <w:b/>
                <w:color w:val="FF0000"/>
                <w:sz w:val="24"/>
              </w:rPr>
              <w:t>R</w:t>
            </w:r>
          </w:p>
        </w:tc>
        <w:tc>
          <w:tcPr>
            <w:tcW w:w="3534" w:type="dxa"/>
            <w:tcMar>
              <w:left w:w="108" w:type="dxa"/>
            </w:tcMar>
            <w:vAlign w:val="top"/>
          </w:tcPr>
          <w:p>
            <w:r>
              <w:t>推荐/信息匹配（Recommend）</w:t>
            </w:r>
          </w:p>
        </w:tc>
        <w:tc>
          <w:tcPr>
            <w:tcW w:w="7059" w:type="dxa"/>
            <w:tcMar>
              <w:left w:w="108" w:type="dxa"/>
            </w:tcMar>
            <w:vAlign w:val="top"/>
          </w:tcPr>
          <w:p>
            <w:r>
              <w:t>“谋者”根据用户提交的信息形成用户画像，为之推荐所需内容</w:t>
            </w:r>
          </w:p>
        </w:tc>
      </w:tr>
      <w:tr>
        <w:trPr>
          <w:jc w:val="center"/>
        </w:trPr>
        <w:tc>
          <w:tcPr>
            <w:tcW w:w="395" w:type="dxa"/>
            <w:tcMar>
              <w:left w:w="108" w:type="dxa"/>
            </w:tcMar>
            <w:vAlign w:val="top"/>
          </w:tcPr>
          <w:p>
            <w:pPr>
              <w:rPr>
                <w:b/>
                <w:color w:val="FF0000"/>
                <w:sz w:val="24"/>
              </w:rPr>
            </w:pPr>
            <w:r>
              <w:rPr>
                <w:b/>
                <w:color w:val="FF0000"/>
                <w:sz w:val="24"/>
              </w:rPr>
              <w:t>P</w:t>
            </w:r>
          </w:p>
        </w:tc>
        <w:tc>
          <w:tcPr>
            <w:tcW w:w="3534" w:type="dxa"/>
            <w:tcMar>
              <w:left w:w="108" w:type="dxa"/>
            </w:tcMar>
            <w:vAlign w:val="top"/>
          </w:tcPr>
          <w:p>
            <w:r>
              <w:t>参与/分享（Participation）</w:t>
            </w:r>
          </w:p>
        </w:tc>
        <w:tc>
          <w:tcPr>
            <w:tcW w:w="7059" w:type="dxa"/>
            <w:tcMar>
              <w:left w:w="108" w:type="dxa"/>
            </w:tcMar>
            <w:vAlign w:val="top"/>
          </w:tcPr>
          <w:p>
            <w:r>
              <w:t>用户阅读以后，根据自己的收获程度进行点赞/评论以及分享</w:t>
            </w:r>
          </w:p>
        </w:tc>
      </w:tr>
      <w:tr>
        <w:trPr>
          <w:jc w:val="center"/>
        </w:trPr>
        <w:tc>
          <w:tcPr>
            <w:tcW w:w="395" w:type="dxa"/>
            <w:tcMar>
              <w:left w:w="108" w:type="dxa"/>
            </w:tcMar>
            <w:vAlign w:val="top"/>
          </w:tcPr>
          <w:p>
            <w:pPr>
              <w:rPr>
                <w:b/>
                <w:color w:val="FF0000"/>
                <w:sz w:val="24"/>
              </w:rPr>
            </w:pPr>
            <w:r>
              <w:rPr>
                <w:b/>
                <w:color w:val="FF0000"/>
                <w:sz w:val="24"/>
              </w:rPr>
              <w:t>V</w:t>
            </w:r>
          </w:p>
        </w:tc>
        <w:tc>
          <w:tcPr>
            <w:tcW w:w="3534" w:type="dxa"/>
            <w:tcMar>
              <w:left w:w="108" w:type="dxa"/>
            </w:tcMar>
            <w:vAlign w:val="top"/>
          </w:tcPr>
          <w:p>
            <w:r>
              <w:t>抢红包（Vie for red packet）</w:t>
            </w:r>
          </w:p>
        </w:tc>
        <w:tc>
          <w:tcPr>
            <w:tcW w:w="7059" w:type="dxa"/>
            <w:tcMar>
              <w:left w:w="108" w:type="dxa"/>
            </w:tcMar>
            <w:vAlign w:val="top"/>
          </w:tcPr>
          <w:p>
            <w:r>
              <w:t>所有点赞、评论或分享的用户都有机会拼手气抢红包</w:t>
            </w:r>
          </w:p>
        </w:tc>
      </w:tr>
    </w:tbl>
    <w:p>
      <w:pPr>
        <w:ind w:firstLine="105"/>
      </w:pPr>
    </w:p>
    <w:tbl>
      <w:tblPr>
        <w:tblStyle w:val="6"/>
        <w:tblW w:w="109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276"/>
        <w:gridCol w:w="3402"/>
        <w:gridCol w:w="5493"/>
      </w:tblGrid>
      <w:tr>
        <w:tc>
          <w:tcPr>
            <w:tcW w:w="816" w:type="dxa"/>
            <w:tcMar>
              <w:left w:w="108" w:type="dxa"/>
            </w:tcMar>
            <w:vAlign w:val="top"/>
          </w:tcPr>
          <w:p>
            <w:pPr>
              <w:jc w:val="center"/>
              <w:rPr>
                <w:b/>
              </w:rPr>
            </w:pPr>
            <w:r>
              <w:rPr>
                <w:b/>
              </w:rPr>
              <w:t>序 号</w:t>
            </w:r>
          </w:p>
        </w:tc>
        <w:tc>
          <w:tcPr>
            <w:tcW w:w="1276" w:type="dxa"/>
            <w:tcMar>
              <w:left w:w="108" w:type="dxa"/>
            </w:tcMar>
            <w:vAlign w:val="top"/>
          </w:tcPr>
          <w:p>
            <w:pPr>
              <w:jc w:val="center"/>
              <w:rPr>
                <w:b/>
              </w:rPr>
            </w:pPr>
            <w:r>
              <w:rPr>
                <w:b/>
              </w:rPr>
              <w:t>模  块</w:t>
            </w:r>
          </w:p>
        </w:tc>
        <w:tc>
          <w:tcPr>
            <w:tcW w:w="3402" w:type="dxa"/>
            <w:tcMar>
              <w:left w:w="108" w:type="dxa"/>
            </w:tcMar>
            <w:vAlign w:val="top"/>
          </w:tcPr>
          <w:p>
            <w:pPr>
              <w:jc w:val="center"/>
              <w:rPr>
                <w:b/>
              </w:rPr>
            </w:pPr>
            <w:r>
              <w:rPr>
                <w:b/>
              </w:rPr>
              <w:t>说  明</w:t>
            </w:r>
          </w:p>
        </w:tc>
        <w:tc>
          <w:tcPr>
            <w:tcW w:w="5493" w:type="dxa"/>
            <w:tcMar>
              <w:left w:w="108" w:type="dxa"/>
            </w:tcMar>
            <w:vAlign w:val="top"/>
          </w:tcPr>
          <w:p>
            <w:pPr>
              <w:jc w:val="center"/>
              <w:rPr>
                <w:b/>
              </w:rPr>
            </w:pPr>
            <w:r>
              <w:rPr>
                <w:b/>
              </w:rPr>
              <w:t>备  注</w:t>
            </w:r>
          </w:p>
        </w:tc>
      </w:tr>
      <w:tr>
        <w:tc>
          <w:tcPr>
            <w:tcW w:w="816" w:type="dxa"/>
            <w:tcMar>
              <w:left w:w="108" w:type="dxa"/>
            </w:tcMar>
            <w:vAlign w:val="top"/>
          </w:tcPr>
          <w:p>
            <w:pPr>
              <w:jc w:val="center"/>
            </w:pPr>
            <w:r>
              <w:t>1</w:t>
            </w:r>
          </w:p>
        </w:tc>
        <w:tc>
          <w:tcPr>
            <w:tcW w:w="1276" w:type="dxa"/>
            <w:tcMar>
              <w:left w:w="108" w:type="dxa"/>
            </w:tcMar>
            <w:vAlign w:val="top"/>
          </w:tcPr>
          <w:p>
            <w:r>
              <w:t>注册/登录</w:t>
            </w:r>
          </w:p>
        </w:tc>
        <w:tc>
          <w:tcPr>
            <w:tcW w:w="3402" w:type="dxa"/>
            <w:tcMar>
              <w:left w:w="108" w:type="dxa"/>
            </w:tcMar>
            <w:vAlign w:val="top"/>
          </w:tcPr>
          <w:p/>
        </w:tc>
        <w:tc>
          <w:tcPr>
            <w:tcW w:w="5493" w:type="dxa"/>
            <w:tcMar>
              <w:left w:w="108" w:type="dxa"/>
            </w:tcMar>
            <w:vAlign w:val="top"/>
          </w:tcPr>
          <w:p/>
        </w:tc>
      </w:tr>
      <w:tr>
        <w:tc>
          <w:tcPr>
            <w:tcW w:w="816" w:type="dxa"/>
            <w:tcMar>
              <w:left w:w="108" w:type="dxa"/>
            </w:tcMar>
            <w:vAlign w:val="top"/>
          </w:tcPr>
          <w:p>
            <w:pPr>
              <w:jc w:val="center"/>
            </w:pPr>
            <w:r>
              <w:t>2</w:t>
            </w:r>
          </w:p>
        </w:tc>
        <w:tc>
          <w:tcPr>
            <w:tcW w:w="1276" w:type="dxa"/>
            <w:tcMar>
              <w:left w:w="108" w:type="dxa"/>
            </w:tcMar>
            <w:vAlign w:val="top"/>
          </w:tcPr>
          <w:p>
            <w:r>
              <w:t>个人中心</w:t>
            </w:r>
          </w:p>
        </w:tc>
        <w:tc>
          <w:tcPr>
            <w:tcW w:w="3402" w:type="dxa"/>
            <w:tcMar>
              <w:left w:w="108" w:type="dxa"/>
            </w:tcMar>
            <w:vAlign w:val="top"/>
          </w:tcPr>
          <w:p>
            <w:r>
              <w:t>个人信息标签化</w:t>
            </w:r>
          </w:p>
        </w:tc>
        <w:tc>
          <w:tcPr>
            <w:tcW w:w="5493" w:type="dxa"/>
            <w:tcMar>
              <w:left w:w="108" w:type="dxa"/>
            </w:tcMar>
            <w:vAlign w:val="top"/>
          </w:tcPr>
          <w:p/>
        </w:tc>
      </w:tr>
      <w:tr>
        <w:tc>
          <w:tcPr>
            <w:tcW w:w="816" w:type="dxa"/>
            <w:tcMar>
              <w:left w:w="108" w:type="dxa"/>
            </w:tcMar>
            <w:vAlign w:val="top"/>
          </w:tcPr>
          <w:p>
            <w:pPr>
              <w:jc w:val="center"/>
            </w:pPr>
            <w:r>
              <w:t>3</w:t>
            </w:r>
          </w:p>
        </w:tc>
        <w:tc>
          <w:tcPr>
            <w:tcW w:w="1276" w:type="dxa"/>
            <w:tcMar>
              <w:left w:w="108" w:type="dxa"/>
            </w:tcMar>
            <w:vAlign w:val="top"/>
          </w:tcPr>
          <w:p>
            <w:r>
              <w:t>文章管理</w:t>
            </w:r>
          </w:p>
        </w:tc>
        <w:tc>
          <w:tcPr>
            <w:tcW w:w="3402" w:type="dxa"/>
            <w:tcMar>
              <w:left w:w="108" w:type="dxa"/>
            </w:tcMar>
            <w:vAlign w:val="top"/>
          </w:tcPr>
          <w:p>
            <w:r>
              <w:t>编辑/发布、文章列表、精彩评论</w:t>
            </w:r>
          </w:p>
        </w:tc>
        <w:tc>
          <w:tcPr>
            <w:tcW w:w="5493" w:type="dxa"/>
            <w:tcMar>
              <w:left w:w="108" w:type="dxa"/>
            </w:tcMar>
            <w:vAlign w:val="top"/>
          </w:tcPr>
          <w:p/>
        </w:tc>
      </w:tr>
      <w:tr>
        <w:tc>
          <w:tcPr>
            <w:tcW w:w="816" w:type="dxa"/>
            <w:tcMar>
              <w:left w:w="108" w:type="dxa"/>
            </w:tcMar>
            <w:vAlign w:val="top"/>
          </w:tcPr>
          <w:p>
            <w:pPr>
              <w:jc w:val="center"/>
            </w:pPr>
            <w:r>
              <w:t>4</w:t>
            </w:r>
          </w:p>
        </w:tc>
        <w:tc>
          <w:tcPr>
            <w:tcW w:w="1276" w:type="dxa"/>
            <w:tcMar>
              <w:left w:w="108" w:type="dxa"/>
            </w:tcMar>
            <w:vAlign w:val="top"/>
          </w:tcPr>
          <w:p>
            <w:r>
              <w:t>红包场景</w:t>
            </w:r>
          </w:p>
        </w:tc>
        <w:tc>
          <w:tcPr>
            <w:tcW w:w="3402" w:type="dxa"/>
            <w:tcMar>
              <w:left w:w="108" w:type="dxa"/>
            </w:tcMar>
            <w:vAlign w:val="top"/>
          </w:tcPr>
          <w:p>
            <w:r>
              <w:t>点赞、点评、评论、分享</w:t>
            </w:r>
          </w:p>
        </w:tc>
        <w:tc>
          <w:tcPr>
            <w:tcW w:w="5493" w:type="dxa"/>
            <w:tcMar>
              <w:left w:w="108" w:type="dxa"/>
            </w:tcMar>
            <w:vAlign w:val="top"/>
          </w:tcPr>
          <w:p>
            <w:r>
              <w:t>点评是针对文章本身进行评析，评论是针对点评的讨论</w:t>
            </w:r>
          </w:p>
        </w:tc>
      </w:tr>
      <w:tr>
        <w:tc>
          <w:tcPr>
            <w:tcW w:w="816" w:type="dxa"/>
            <w:tcMar>
              <w:left w:w="108" w:type="dxa"/>
            </w:tcMar>
            <w:vAlign w:val="top"/>
          </w:tcPr>
          <w:p>
            <w:pPr>
              <w:jc w:val="center"/>
            </w:pPr>
            <w:r>
              <w:t>5</w:t>
            </w:r>
          </w:p>
        </w:tc>
        <w:tc>
          <w:tcPr>
            <w:tcW w:w="1276" w:type="dxa"/>
            <w:tcMar>
              <w:left w:w="108" w:type="dxa"/>
            </w:tcMar>
            <w:vAlign w:val="top"/>
          </w:tcPr>
          <w:p>
            <w:r>
              <w:t>资金管理</w:t>
            </w:r>
          </w:p>
        </w:tc>
        <w:tc>
          <w:tcPr>
            <w:tcW w:w="3402" w:type="dxa"/>
            <w:tcMar>
              <w:left w:w="108" w:type="dxa"/>
            </w:tcMar>
            <w:vAlign w:val="top"/>
          </w:tcPr>
          <w:p>
            <w:r>
              <w:t>充值、提现</w:t>
            </w:r>
          </w:p>
        </w:tc>
        <w:tc>
          <w:tcPr>
            <w:tcW w:w="5493" w:type="dxa"/>
            <w:tcMar>
              <w:left w:w="108" w:type="dxa"/>
            </w:tcMar>
            <w:vAlign w:val="top"/>
          </w:tcPr>
          <w:p>
            <w:r>
              <w:t>打赏需要充值、抢红包后可以提现</w:t>
            </w:r>
          </w:p>
        </w:tc>
      </w:tr>
      <w:tr>
        <w:tc>
          <w:tcPr>
            <w:tcW w:w="816" w:type="dxa"/>
            <w:tcMar>
              <w:left w:w="108" w:type="dxa"/>
            </w:tcMar>
            <w:vAlign w:val="top"/>
          </w:tcPr>
          <w:p>
            <w:pPr>
              <w:jc w:val="center"/>
            </w:pPr>
            <w:r>
              <w:t>6</w:t>
            </w:r>
          </w:p>
        </w:tc>
        <w:tc>
          <w:tcPr>
            <w:tcW w:w="1276" w:type="dxa"/>
            <w:tcMar>
              <w:left w:w="108" w:type="dxa"/>
            </w:tcMar>
            <w:vAlign w:val="top"/>
          </w:tcPr>
          <w:p>
            <w:r>
              <w:t>分享功能</w:t>
            </w:r>
          </w:p>
        </w:tc>
        <w:tc>
          <w:tcPr>
            <w:tcW w:w="3402" w:type="dxa"/>
            <w:tcMar>
              <w:left w:w="108" w:type="dxa"/>
            </w:tcMar>
            <w:vAlign w:val="top"/>
          </w:tcPr>
          <w:p>
            <w:r>
              <w:t>对内分享：</w:t>
            </w:r>
          </w:p>
          <w:p>
            <w:r>
              <w:t>公众号-----微信好友、微信群</w:t>
            </w:r>
          </w:p>
          <w:p>
            <w:r>
              <w:t>谋者APP----APP内部好友间</w:t>
            </w:r>
          </w:p>
          <w:p>
            <w:r>
              <w:t>外链分享：</w:t>
            </w:r>
          </w:p>
          <w:p>
            <w:r>
              <w:t>公众号/谋者APP----QQ好友、QQ空间、各大论坛、社区等第三方</w:t>
            </w:r>
          </w:p>
        </w:tc>
        <w:tc>
          <w:tcPr>
            <w:tcW w:w="5493" w:type="dxa"/>
            <w:tcMar>
              <w:left w:w="108" w:type="dxa"/>
            </w:tcMar>
            <w:vAlign w:val="top"/>
          </w:tcPr>
          <w:p>
            <w:r>
              <w:t>对内分享主是公众号对微信好友之间、公众号到微信群或者谋者APP内部好友之间的精彩文章转发推荐分享；</w:t>
            </w:r>
          </w:p>
          <w:p>
            <w:r>
              <w:t>对外分享通常是指从谋者公众号或谋者APP转发文章链接到QQ好友（空间）、脉脉、各大论坛等第三方平台。</w:t>
            </w:r>
          </w:p>
          <w:p>
            <w:r>
              <w:t>转发是具有推广效果的针对“读文章抢红包”的事件进行传播和告知。</w:t>
            </w:r>
          </w:p>
        </w:tc>
      </w:tr>
      <w:tr>
        <w:tc>
          <w:tcPr>
            <w:tcW w:w="816" w:type="dxa"/>
            <w:tcMar>
              <w:left w:w="108" w:type="dxa"/>
            </w:tcMar>
            <w:vAlign w:val="top"/>
          </w:tcPr>
          <w:p>
            <w:pPr>
              <w:jc w:val="center"/>
            </w:pPr>
            <w:r>
              <w:t>7</w:t>
            </w:r>
          </w:p>
        </w:tc>
        <w:tc>
          <w:tcPr>
            <w:tcW w:w="1276" w:type="dxa"/>
            <w:tcMar>
              <w:left w:w="108" w:type="dxa"/>
            </w:tcMar>
            <w:vAlign w:val="top"/>
          </w:tcPr>
          <w:p>
            <w:r>
              <w:t>红包算法</w:t>
            </w:r>
          </w:p>
        </w:tc>
        <w:tc>
          <w:tcPr>
            <w:tcW w:w="3402" w:type="dxa"/>
            <w:tcMar>
              <w:left w:w="108" w:type="dxa"/>
            </w:tcMar>
            <w:vAlign w:val="top"/>
          </w:tcPr>
          <w:p>
            <w:ins w:id="39" w:author="my" w:date="2015-11-26T03:51:00Z">
              <w:r>
                <w:rPr/>
                <w:t>5</w:t>
              </w:r>
            </w:ins>
            <w:del w:id="40" w:author="my" w:date="2015-11-26T03:51:00Z">
              <w:r>
                <w:rPr/>
                <w:delText>4</w:delText>
              </w:r>
            </w:del>
            <w:r>
              <w:t>个常量：文章赞、点评</w:t>
            </w:r>
            <w:ins w:id="41" w:author="my" w:date="2015-11-26T03:52:00Z">
              <w:r>
                <w:rPr/>
                <w:t>、文章扩散</w:t>
              </w:r>
            </w:ins>
            <w:r>
              <w:t>、点评赞、分享；</w:t>
            </w:r>
          </w:p>
          <w:p>
            <w:r>
              <w:t>1个变量：针对点评的讨论性评论</w:t>
            </w:r>
          </w:p>
        </w:tc>
        <w:tc>
          <w:tcPr>
            <w:tcW w:w="5493" w:type="dxa"/>
            <w:tcMar>
              <w:left w:w="108" w:type="dxa"/>
            </w:tcMar>
            <w:vAlign w:val="top"/>
          </w:tcPr>
          <w:p>
            <w:pPr>
              <w:pStyle w:val="10"/>
              <w:numPr>
                <w:ilvl w:val="0"/>
                <w:numId w:val="1"/>
              </w:numPr>
            </w:pPr>
            <w:r>
              <w:t>用时间段来初始化各个场景的红包分配额；</w:t>
            </w:r>
            <w:ins w:id="42" w:author="my" w:date="2015-11-26T03:53:00Z">
              <w:r>
                <w:rPr/>
                <w:t>（？没太懂，面聊）</w:t>
              </w:r>
            </w:ins>
          </w:p>
          <w:p>
            <w:pPr>
              <w:pStyle w:val="10"/>
              <w:numPr>
                <w:ilvl w:val="0"/>
                <w:numId w:val="1"/>
              </w:numPr>
            </w:pPr>
            <w:r>
              <w:t>用文章总额权重（包括打赏金额、点赞数、点评数、转发数、推广值、活跃度……等）来核算红包分配额；</w:t>
            </w:r>
          </w:p>
        </w:tc>
      </w:tr>
      <w:tr>
        <w:tc>
          <w:tcPr>
            <w:tcW w:w="816" w:type="dxa"/>
            <w:tcMar>
              <w:left w:w="108" w:type="dxa"/>
            </w:tcMar>
            <w:vAlign w:val="top"/>
          </w:tcPr>
          <w:p>
            <w:pPr>
              <w:jc w:val="center"/>
            </w:pPr>
            <w:r>
              <w:t>8</w:t>
            </w:r>
          </w:p>
        </w:tc>
        <w:tc>
          <w:tcPr>
            <w:tcW w:w="1276" w:type="dxa"/>
            <w:tcMar>
              <w:left w:w="108" w:type="dxa"/>
            </w:tcMar>
            <w:vAlign w:val="top"/>
          </w:tcPr>
          <w:p>
            <w:r>
              <w:t>荣誉系统</w:t>
            </w:r>
          </w:p>
        </w:tc>
        <w:tc>
          <w:tcPr>
            <w:tcW w:w="3402" w:type="dxa"/>
            <w:tcMar>
              <w:left w:w="108" w:type="dxa"/>
            </w:tcMar>
            <w:vAlign w:val="top"/>
          </w:tcPr>
          <w:p>
            <w:r>
              <w:t>等级、影响力、称呼</w:t>
            </w:r>
          </w:p>
        </w:tc>
        <w:tc>
          <w:tcPr>
            <w:tcW w:w="5493" w:type="dxa"/>
            <w:tcMar>
              <w:left w:w="108" w:type="dxa"/>
            </w:tcMar>
            <w:vAlign w:val="top"/>
          </w:tcPr>
          <w:p>
            <w:r>
              <w:t>写手参考微博大V、起点作家等级划分</w:t>
            </w:r>
          </w:p>
        </w:tc>
      </w:tr>
    </w:tbl>
    <w:p/>
    <w:p>
      <w:ins w:id="43" w:author="my" w:date="2015-11-26T03:54:00Z">
        <w:r>
          <w:rPr/>
          <w:t>模块功能</w:t>
        </w:r>
      </w:ins>
      <w:ins w:id="44" w:author="my" w:date="2015-11-26T03:55:00Z">
        <w:r>
          <w:rPr/>
          <w:t>可参考《人人都是产品经理》，里面有许多好文章</w:t>
        </w:r>
      </w:ins>
      <w:ins w:id="45" w:author="my" w:date="2015-11-26T03:56:00Z">
        <w:r>
          <w:rPr/>
          <w:t>，面聊讨论</w:t>
        </w:r>
      </w:ins>
    </w:p>
    <w:p>
      <w:pPr>
        <w:rPr>
          <w:rFonts w:eastAsia="宋体"/>
          <w:lang w:eastAsia="zh-CN"/>
        </w:rPr>
      </w:pPr>
      <w:ins w:id="46" w:author="dell" w:date="2015-11-26T11:14:00Z">
        <w:r>
          <w:rPr>
            <w:lang w:eastAsia="zh-CN"/>
          </w:rPr>
          <w:t>总的来说，我们还是做文章内容，怎样突出和别的产品不同以及优势，比如知乎</w:t>
        </w:r>
      </w:ins>
      <w:ins w:id="47" w:author="dell" w:date="2015-11-26T11:15:00Z">
        <w:r>
          <w:rPr>
            <w:lang w:eastAsia="zh-CN"/>
          </w:rPr>
          <w:t>，豆瓣等</w:t>
        </w:r>
      </w:ins>
    </w:p>
    <w:p>
      <w:r>
        <w:t>待续……</w:t>
      </w:r>
    </w:p>
    <w:p>
      <w:pPr>
        <w:rPr>
          <w:ins w:id="48" w:author="ocean" w:date="2015-12-03T15:58:00Z"/>
        </w:rPr>
      </w:pPr>
    </w:p>
    <w:p>
      <w:pPr>
        <w:adjustRightInd/>
        <w:snapToGrid/>
        <w:spacing w:beforeLines="0" w:afterLines="0"/>
        <w:rPr>
          <w:del w:id="50" w:author="ocean" w:date="2015-12-03T16:07:00Z"/>
        </w:rPr>
        <w:pPrChange w:id="49" w:author="ocean" w:date="2015-12-03T15:59:00Z">
          <w:pPr/>
        </w:pPrChange>
      </w:pPr>
    </w:p>
    <w:p>
      <w:pPr>
        <w:adjustRightInd/>
        <w:snapToGrid/>
        <w:spacing w:beforeLines="0" w:afterLines="0"/>
        <w:rPr>
          <w:del w:id="52" w:author="ocean" w:date="2015-12-03T16:07:00Z"/>
        </w:rPr>
        <w:pPrChange w:id="51" w:author="ocean" w:date="2015-12-03T15:59:00Z">
          <w:pPr/>
        </w:pPrChange>
      </w:pPr>
    </w:p>
    <w:p>
      <w:pPr>
        <w:adjustRightInd/>
        <w:snapToGrid/>
        <w:spacing w:beforeLines="0" w:afterLines="0"/>
        <w:rPr>
          <w:del w:id="54" w:author="ocean" w:date="2015-12-03T16:07:00Z"/>
        </w:rPr>
        <w:pPrChange w:id="53" w:author="ocean" w:date="2015-12-03T15:59:00Z">
          <w:pPr/>
        </w:pPrChange>
      </w:pPr>
    </w:p>
    <w:p>
      <w:pPr>
        <w:adjustRightInd/>
        <w:snapToGrid/>
        <w:spacing w:beforeLines="0" w:afterLines="0"/>
        <w:rPr>
          <w:del w:id="56" w:author="ocean" w:date="2015-12-03T16:07:00Z"/>
        </w:rPr>
        <w:pPrChange w:id="55" w:author="ocean" w:date="2015-12-03T15:59:00Z">
          <w:pPr/>
        </w:pPrChange>
      </w:pPr>
    </w:p>
    <w:p>
      <w:pPr>
        <w:adjustRightInd/>
        <w:snapToGrid/>
        <w:spacing w:beforeLines="0" w:afterLines="0"/>
        <w:rPr>
          <w:del w:id="58" w:author="ocean" w:date="2015-12-03T16:07:00Z"/>
        </w:rPr>
        <w:pPrChange w:id="57" w:author="ocean" w:date="2015-12-03T15:59:00Z">
          <w:pPr/>
        </w:pPrChange>
      </w:pPr>
    </w:p>
    <w:p>
      <w:pPr>
        <w:adjustRightInd/>
        <w:snapToGrid/>
        <w:spacing w:beforeLines="0" w:afterLines="0"/>
        <w:rPr>
          <w:del w:id="60" w:author="ocean" w:date="2015-12-03T16:07:00Z"/>
        </w:rPr>
        <w:pPrChange w:id="59" w:author="ocean" w:date="2015-12-03T15:59:00Z">
          <w:pPr/>
        </w:pPrChange>
      </w:pPr>
    </w:p>
    <w:p>
      <w:pPr>
        <w:adjustRightInd/>
        <w:snapToGrid/>
        <w:spacing w:beforeLines="0" w:afterLines="0"/>
        <w:rPr>
          <w:del w:id="62" w:author="ocean" w:date="2015-12-03T16:07:00Z"/>
        </w:rPr>
        <w:pPrChange w:id="61" w:author="ocean" w:date="2015-12-03T15:59:00Z">
          <w:pPr/>
        </w:pPrChange>
      </w:pPr>
    </w:p>
    <w:p>
      <w:pPr>
        <w:adjustRightInd/>
        <w:snapToGrid/>
        <w:spacing w:beforeLines="0" w:afterLines="0"/>
        <w:rPr>
          <w:del w:id="64" w:author="ocean" w:date="2015-12-03T16:07:00Z"/>
        </w:rPr>
        <w:pPrChange w:id="63" w:author="ocean" w:date="2015-12-03T15:59:00Z">
          <w:pPr/>
        </w:pPrChange>
      </w:pPr>
    </w:p>
    <w:p>
      <w:pPr>
        <w:adjustRightInd/>
        <w:snapToGrid/>
        <w:spacing w:beforeLines="0" w:afterLines="0"/>
        <w:rPr>
          <w:del w:id="66" w:author="ocean" w:date="2015-12-03T16:07:00Z"/>
        </w:rPr>
        <w:pPrChange w:id="65" w:author="ocean" w:date="2015-12-03T15:59:00Z">
          <w:pPr/>
        </w:pPrChange>
      </w:pPr>
    </w:p>
    <w:p>
      <w:pPr>
        <w:adjustRightInd/>
        <w:snapToGrid/>
        <w:spacing w:beforeLines="0" w:afterLines="0"/>
        <w:rPr>
          <w:del w:id="68" w:author="ocean" w:date="2015-12-03T16:07:00Z"/>
        </w:rPr>
        <w:pPrChange w:id="67" w:author="ocean" w:date="2015-12-03T15:59:00Z">
          <w:pPr/>
        </w:pPrChange>
      </w:pPr>
    </w:p>
    <w:p>
      <w:pPr>
        <w:adjustRightInd/>
        <w:snapToGrid/>
        <w:spacing w:beforeLines="0" w:afterLines="0"/>
        <w:rPr>
          <w:del w:id="70" w:author="ocean" w:date="2015-12-03T16:07:00Z"/>
        </w:rPr>
        <w:pPrChange w:id="69" w:author="ocean" w:date="2015-12-03T15:59:00Z">
          <w:pPr/>
        </w:pPrChange>
      </w:pPr>
    </w:p>
    <w:p>
      <w:pPr>
        <w:adjustRightInd/>
        <w:snapToGrid/>
        <w:spacing w:beforeLines="0" w:afterLines="0"/>
        <w:rPr>
          <w:del w:id="72" w:author="ocean" w:date="2015-12-03T16:07:00Z"/>
        </w:rPr>
        <w:pPrChange w:id="71" w:author="ocean" w:date="2015-12-03T15:59:00Z">
          <w:pPr/>
        </w:pPrChange>
      </w:pPr>
    </w:p>
    <w:p>
      <w:pPr>
        <w:adjustRightInd/>
        <w:snapToGrid/>
        <w:spacing w:before="0" w:beforeLines="0" w:after="0" w:afterLines="0"/>
        <w:rPr>
          <w:del w:id="74" w:author="ocean" w:date="2015-12-03T15:58:00Z"/>
        </w:rPr>
        <w:pPrChange w:id="73" w:author="ocean" w:date="2015-12-03T15:59:00Z">
          <w:pPr/>
        </w:pPrChange>
      </w:pPr>
      <w:ins w:id="75" w:author="Unknown Author" w:date="2015-12-03T15:52:00Z">
        <w:del w:id="76" w:author="ocean" w:date="2015-12-03T15:58:00Z">
          <w:r>
            <w:rPr/>
            <w:delText>岗位职责：</w:delText>
          </w:r>
        </w:del>
      </w:ins>
    </w:p>
    <w:p>
      <w:pPr>
        <w:pStyle w:val="3"/>
        <w:rPr>
          <w:del w:id="77" w:author="ocean" w:date="2015-12-03T15:58:00Z"/>
        </w:rPr>
      </w:pPr>
      <w:ins w:id="78" w:author="Unknown Author" w:date="2015-12-03T15:52:00Z">
        <w:del w:id="79" w:author="ocean" w:date="2015-12-03T15:58:00Z">
          <w:r>
            <w:rPr/>
            <w:delText xml:space="preserve">1.参与需求讨论,提出合理的技术方案，并参与架构设计,负责代码实现； </w:delText>
          </w:r>
        </w:del>
      </w:ins>
    </w:p>
    <w:p>
      <w:pPr>
        <w:pStyle w:val="3"/>
        <w:rPr>
          <w:del w:id="80" w:author="ocean" w:date="2015-12-03T15:58:00Z"/>
        </w:rPr>
      </w:pPr>
      <w:ins w:id="81" w:author="Unknown Author" w:date="2015-12-03T15:52:00Z">
        <w:del w:id="82" w:author="ocean" w:date="2015-12-03T15:58:00Z">
          <w:r>
            <w:rPr/>
            <w:delText xml:space="preserve">2.精细化运营营销系统的开发; </w:delText>
          </w:r>
        </w:del>
      </w:ins>
    </w:p>
    <w:p>
      <w:pPr>
        <w:pStyle w:val="3"/>
        <w:rPr>
          <w:del w:id="83" w:author="ocean" w:date="2015-12-03T15:58:00Z"/>
        </w:rPr>
      </w:pPr>
      <w:ins w:id="84" w:author="Unknown Author" w:date="2015-12-03T15:52:00Z">
        <w:del w:id="85" w:author="ocean" w:date="2015-12-03T15:58:00Z">
          <w:r>
            <w:rPr/>
            <w:delText xml:space="preserve">3.微信,服务窗, 手机qq等web app的开发; </w:delText>
          </w:r>
        </w:del>
      </w:ins>
    </w:p>
    <w:p>
      <w:pPr>
        <w:pStyle w:val="3"/>
        <w:rPr>
          <w:del w:id="86" w:author="ocean" w:date="2015-12-03T15:58:00Z"/>
        </w:rPr>
      </w:pPr>
      <w:ins w:id="87" w:author="Unknown Author" w:date="2015-12-03T15:52:00Z">
        <w:del w:id="88" w:author="ocean" w:date="2015-12-03T15:58:00Z">
          <w:r>
            <w:rPr/>
            <w:delText>4.第三方平台的接入。</w:delText>
          </w:r>
        </w:del>
      </w:ins>
    </w:p>
    <w:p>
      <w:pPr>
        <w:pStyle w:val="3"/>
        <w:rPr>
          <w:del w:id="89" w:author="ocean" w:date="2015-12-03T15:58:00Z"/>
        </w:rPr>
      </w:pPr>
      <w:ins w:id="90" w:author="Unknown Author" w:date="2015-12-03T15:52:00Z">
        <w:del w:id="91" w:author="ocean" w:date="2015-12-03T15:58:00Z">
          <w:r>
            <w:rPr/>
            <w:delText>任职资格：</w:delText>
          </w:r>
        </w:del>
      </w:ins>
    </w:p>
    <w:p>
      <w:pPr>
        <w:pStyle w:val="3"/>
        <w:rPr>
          <w:del w:id="92" w:author="ocean" w:date="2015-12-03T15:58:00Z"/>
        </w:rPr>
      </w:pPr>
      <w:ins w:id="93" w:author="Unknown Author" w:date="2015-12-03T15:52:00Z">
        <w:del w:id="94" w:author="ocean" w:date="2015-12-03T15:58:00Z">
          <w:r>
            <w:rPr/>
            <w:delText xml:space="preserve">1．统招本科及以上学历,扎实的计算机基础知识; </w:delText>
          </w:r>
        </w:del>
      </w:ins>
    </w:p>
    <w:p>
      <w:pPr>
        <w:pStyle w:val="3"/>
        <w:rPr>
          <w:del w:id="95" w:author="ocean" w:date="2015-12-03T15:58:00Z"/>
        </w:rPr>
      </w:pPr>
      <w:ins w:id="96" w:author="Unknown Author" w:date="2015-12-03T15:52:00Z">
        <w:del w:id="97" w:author="ocean" w:date="2015-12-03T15:58:00Z">
          <w:r>
            <w:rPr/>
            <w:delText xml:space="preserve">2．熟悉LNMP平台下web项目的开发,丰富的网络编程经验; </w:delText>
          </w:r>
        </w:del>
      </w:ins>
    </w:p>
    <w:p>
      <w:pPr>
        <w:pStyle w:val="3"/>
        <w:rPr>
          <w:del w:id="98" w:author="ocean" w:date="2015-12-03T15:58:00Z"/>
        </w:rPr>
      </w:pPr>
      <w:ins w:id="99" w:author="Unknown Author" w:date="2015-12-03T15:52:00Z">
        <w:del w:id="100" w:author="ocean" w:date="2015-12-03T15:58:00Z">
          <w:r>
            <w:rPr/>
            <w:delText xml:space="preserve">3．精通php,掌握面向对象编程思想,熟悉常用的主流框架; </w:delText>
          </w:r>
        </w:del>
      </w:ins>
    </w:p>
    <w:p>
      <w:pPr>
        <w:pStyle w:val="3"/>
        <w:rPr>
          <w:del w:id="101" w:author="ocean" w:date="2015-12-03T15:58:00Z"/>
        </w:rPr>
      </w:pPr>
      <w:ins w:id="102" w:author="Unknown Author" w:date="2015-12-03T15:52:00Z">
        <w:del w:id="103" w:author="ocean" w:date="2015-12-03T15:58:00Z">
          <w:r>
            <w:rPr/>
            <w:delText xml:space="preserve">4．3年以上web开发经验,有大型网站项目开发经验,有高并发,性能优化经验优先; </w:delText>
          </w:r>
        </w:del>
      </w:ins>
    </w:p>
    <w:p>
      <w:pPr>
        <w:pStyle w:val="3"/>
        <w:rPr>
          <w:del w:id="104" w:author="ocean" w:date="2015-12-03T15:58:00Z"/>
        </w:rPr>
      </w:pPr>
      <w:ins w:id="105" w:author="Unknown Author" w:date="2015-12-03T15:52:00Z">
        <w:del w:id="106" w:author="ocean" w:date="2015-12-03T15:58:00Z">
          <w:r>
            <w:rPr/>
            <w:delText xml:space="preserve">5．熟悉mem,redis,消息队列等; </w:delText>
          </w:r>
        </w:del>
      </w:ins>
    </w:p>
    <w:p>
      <w:pPr>
        <w:pStyle w:val="3"/>
        <w:rPr>
          <w:del w:id="107" w:author="ocean" w:date="2015-12-03T15:58:00Z"/>
        </w:rPr>
      </w:pPr>
      <w:ins w:id="108" w:author="Unknown Author" w:date="2015-12-03T15:52:00Z">
        <w:del w:id="109" w:author="ocean" w:date="2015-12-03T15:58:00Z">
          <w:r>
            <w:rPr/>
            <w:delText>6．学习和沟通能力强。</w:delText>
          </w:r>
        </w:del>
      </w:ins>
    </w:p>
    <w:p>
      <w:pPr>
        <w:rPr>
          <w:del w:id="110" w:author="ocean" w:date="2015-12-03T16:07:00Z"/>
        </w:rPr>
      </w:pPr>
    </w:p>
    <w:p>
      <w:pPr>
        <w:rPr>
          <w:del w:id="111" w:author="ocean" w:date="2015-12-03T16:07:00Z"/>
        </w:rPr>
      </w:pPr>
    </w:p>
    <w:p>
      <w:pPr>
        <w:rPr>
          <w:del w:id="112" w:author="ocean" w:date="2015-12-03T16:07:00Z"/>
        </w:rPr>
      </w:pPr>
    </w:p>
    <w:p>
      <w:pPr>
        <w:rPr>
          <w:del w:id="113" w:author="ocean" w:date="2015-12-03T16:07:00Z"/>
        </w:rPr>
      </w:pPr>
    </w:p>
    <w:p>
      <w:pPr>
        <w:rPr>
          <w:del w:id="114" w:author="ocean" w:date="2015-12-03T16:07:00Z"/>
        </w:rPr>
      </w:pPr>
    </w:p>
    <w:p/>
    <w:p>
      <w:pPr>
        <w:rPr>
          <w:del w:id="115" w:author="ocean" w:date="2015-12-03T15:56:00Z"/>
        </w:rPr>
      </w:pPr>
    </w:p>
    <w:p>
      <w:pPr>
        <w:rPr>
          <w:del w:id="116" w:author="ocean" w:date="2015-12-03T15:56:00Z"/>
        </w:rPr>
      </w:pPr>
    </w:p>
    <w:p>
      <w:pPr>
        <w:rPr>
          <w:del w:id="117" w:author="ocean" w:date="2015-12-03T15:56:00Z"/>
        </w:rPr>
      </w:pPr>
    </w:p>
    <w:p>
      <w:pPr>
        <w:rPr>
          <w:del w:id="118" w:author="ocean" w:date="2015-12-03T15:56:00Z"/>
        </w:rPr>
      </w:pPr>
    </w:p>
    <w:p>
      <w:pPr>
        <w:rPr>
          <w:del w:id="119" w:author="ocean" w:date="2015-12-03T15:56:00Z"/>
        </w:rPr>
      </w:pPr>
    </w:p>
    <w:p>
      <w:pPr>
        <w:rPr>
          <w:del w:id="120" w:author="ocean" w:date="2015-12-03T15:56:00Z"/>
        </w:rPr>
      </w:pPr>
    </w:p>
    <w:p>
      <w:pPr>
        <w:rPr>
          <w:del w:id="121" w:author="ocean" w:date="2015-12-03T15:56:00Z"/>
        </w:rPr>
      </w:pPr>
    </w:p>
    <w:p>
      <w:pPr>
        <w:rPr>
          <w:del w:id="122" w:author="ocean" w:date="2015-12-03T15:56:00Z"/>
        </w:rPr>
      </w:pPr>
    </w:p>
    <w:p>
      <w:pPr>
        <w:rPr>
          <w:del w:id="123" w:author="ocean" w:date="2015-12-03T15:56:00Z"/>
        </w:rPr>
      </w:pPr>
    </w:p>
    <w:p>
      <w:pPr>
        <w:rPr>
          <w:del w:id="124" w:author="ocean" w:date="2015-12-03T15:56:00Z"/>
        </w:rPr>
      </w:pPr>
    </w:p>
    <w:p>
      <w:pPr>
        <w:rPr>
          <w:del w:id="125" w:author="ocean" w:date="2015-12-03T15:56:00Z"/>
        </w:rPr>
      </w:pPr>
    </w:p>
    <w:p>
      <w:pPr>
        <w:rPr>
          <w:del w:id="126" w:author="ocean" w:date="2015-12-03T15:56:00Z"/>
        </w:rPr>
      </w:pPr>
    </w:p>
    <w:p>
      <w:pPr>
        <w:rPr>
          <w:del w:id="127" w:author="ocean" w:date="2015-12-03T15:56:00Z"/>
        </w:rPr>
      </w:pPr>
    </w:p>
    <w:p>
      <w:pPr>
        <w:rPr>
          <w:del w:id="128" w:author="ocean" w:date="2015-12-03T15:56:00Z"/>
        </w:rPr>
      </w:pPr>
    </w:p>
    <w:p/>
    <w:p>
      <w:pPr>
        <w:ind w:firstLine="262" w:firstLineChars="125"/>
        <w:rPr>
          <w:ins w:id="129" w:author="ocean" w:date="2015-12-03T16:06:00Z"/>
          <w:rFonts w:hint="eastAsia"/>
        </w:rPr>
      </w:pPr>
      <w:ins w:id="130" w:author="ocean" w:date="2015-12-03T16:06:00Z">
        <w:r>
          <w:rPr>
            <w:rFonts w:hint="eastAsia"/>
          </w:rPr>
          <w:t>工作描述：</w:t>
        </w:r>
      </w:ins>
    </w:p>
    <w:p>
      <w:pPr>
        <w:ind w:firstLine="262" w:firstLineChars="125"/>
        <w:rPr>
          <w:ins w:id="131" w:author="ocean" w:date="2015-12-03T16:06:00Z"/>
          <w:rFonts w:hint="eastAsia"/>
        </w:rPr>
      </w:pPr>
      <w:ins w:id="132" w:author="ocean" w:date="2015-12-03T16:06:00Z">
        <w:r>
          <w:rPr>
            <w:rFonts w:hint="eastAsia"/>
          </w:rPr>
          <w:t>    从事移动互联网应用软件，基于云计算和大数据服务的网站开发和运营维护。</w:t>
        </w:r>
      </w:ins>
    </w:p>
    <w:p>
      <w:pPr>
        <w:ind w:firstLine="262" w:firstLineChars="125"/>
        <w:rPr>
          <w:ins w:id="133" w:author="ocean" w:date="2015-12-03T16:06:00Z"/>
          <w:rFonts w:hint="eastAsia"/>
        </w:rPr>
      </w:pPr>
      <w:ins w:id="134" w:author="ocean" w:date="2015-12-03T16:06:00Z">
        <w:r>
          <w:rPr>
            <w:rFonts w:hint="eastAsia"/>
          </w:rPr>
          <w:t>岗位职责：</w:t>
        </w:r>
      </w:ins>
    </w:p>
    <w:p>
      <w:pPr>
        <w:ind w:firstLine="262" w:firstLineChars="125"/>
        <w:rPr>
          <w:ins w:id="135" w:author="ocean" w:date="2015-12-03T16:06:00Z"/>
          <w:rFonts w:hint="eastAsia"/>
        </w:rPr>
      </w:pPr>
      <w:ins w:id="136" w:author="ocean" w:date="2015-12-03T16:06:00Z">
        <w:r>
          <w:rPr>
            <w:rFonts w:hint="eastAsia"/>
          </w:rPr>
          <w:t xml:space="preserve">    1.参与需求讨论,提出合理的技术方案，并参与架构设计,负责代码实现； </w:t>
        </w:r>
      </w:ins>
    </w:p>
    <w:p>
      <w:pPr>
        <w:ind w:firstLine="262" w:firstLineChars="125"/>
        <w:rPr>
          <w:ins w:id="137" w:author="ocean" w:date="2015-12-03T16:06:00Z"/>
          <w:rFonts w:hint="eastAsia"/>
        </w:rPr>
      </w:pPr>
      <w:ins w:id="138" w:author="ocean" w:date="2015-12-03T16:06:00Z">
        <w:r>
          <w:rPr>
            <w:rFonts w:hint="eastAsia"/>
          </w:rPr>
          <w:t xml:space="preserve">    2.微信,服务窗,手机qq等移动app的开发; </w:t>
        </w:r>
      </w:ins>
    </w:p>
    <w:p>
      <w:pPr>
        <w:ind w:firstLine="262" w:firstLineChars="125"/>
        <w:rPr>
          <w:ins w:id="139" w:author="ocean" w:date="2015-12-03T16:06:00Z"/>
          <w:rFonts w:hint="eastAsia"/>
        </w:rPr>
      </w:pPr>
      <w:ins w:id="140" w:author="ocean" w:date="2015-12-03T16:06:00Z">
        <w:r>
          <w:rPr>
            <w:rFonts w:hint="eastAsia"/>
          </w:rPr>
          <w:t>    3.第三方平台的接入。</w:t>
        </w:r>
      </w:ins>
    </w:p>
    <w:p>
      <w:pPr>
        <w:ind w:firstLine="262" w:firstLineChars="125"/>
        <w:rPr>
          <w:ins w:id="141" w:author="ocean" w:date="2015-12-03T16:06:00Z"/>
          <w:rFonts w:hint="eastAsia"/>
        </w:rPr>
      </w:pPr>
      <w:ins w:id="142" w:author="ocean" w:date="2015-12-03T16:06:00Z">
        <w:r>
          <w:rPr>
            <w:rFonts w:hint="eastAsia"/>
          </w:rPr>
          <w:t>岗位要求：</w:t>
        </w:r>
      </w:ins>
    </w:p>
    <w:p>
      <w:pPr>
        <w:ind w:firstLine="262" w:firstLineChars="125"/>
        <w:rPr>
          <w:ins w:id="143" w:author="ocean" w:date="2015-12-03T16:06:00Z"/>
          <w:rFonts w:hint="eastAsia"/>
        </w:rPr>
      </w:pPr>
      <w:ins w:id="144" w:author="ocean" w:date="2015-12-03T16:06:00Z">
        <w:r>
          <w:rPr>
            <w:rFonts w:hint="eastAsia"/>
          </w:rPr>
          <w:t>    1. 计算机和软件类相关专业，本科及硕士以上学历；</w:t>
        </w:r>
      </w:ins>
    </w:p>
    <w:p>
      <w:pPr>
        <w:ind w:firstLine="262" w:firstLineChars="125"/>
        <w:rPr>
          <w:ins w:id="145" w:author="ocean" w:date="2015-12-03T16:06:00Z"/>
          <w:rFonts w:hint="eastAsia"/>
        </w:rPr>
      </w:pPr>
      <w:ins w:id="146" w:author="ocean" w:date="2015-12-03T16:06:00Z">
        <w:r>
          <w:rPr>
            <w:rFonts w:hint="eastAsia"/>
          </w:rPr>
          <w:t>    2. 熟悉LAMP平台下web项目的开发,丰富的网络编程经验；</w:t>
        </w:r>
      </w:ins>
    </w:p>
    <w:p>
      <w:pPr>
        <w:ind w:firstLine="262" w:firstLineChars="125"/>
        <w:rPr>
          <w:ins w:id="147" w:author="ocean" w:date="2015-12-03T16:06:00Z"/>
          <w:rFonts w:hint="eastAsia"/>
        </w:rPr>
      </w:pPr>
      <w:ins w:id="148" w:author="ocean" w:date="2015-12-03T16:06:00Z">
        <w:r>
          <w:rPr>
            <w:rFonts w:hint="eastAsia"/>
          </w:rPr>
          <w:t>    3. 精通php,掌握面向对象编程思想,熟悉常用的主流框架；</w:t>
        </w:r>
      </w:ins>
    </w:p>
    <w:p>
      <w:pPr>
        <w:ind w:firstLine="262" w:firstLineChars="125"/>
        <w:rPr>
          <w:ins w:id="149" w:author="ocean" w:date="2015-12-03T16:06:00Z"/>
          <w:rFonts w:hint="eastAsia"/>
        </w:rPr>
      </w:pPr>
      <w:ins w:id="150" w:author="ocean" w:date="2015-12-03T16:06:00Z">
        <w:r>
          <w:rPr>
            <w:rFonts w:hint="eastAsia"/>
          </w:rPr>
          <w:t xml:space="preserve">    4. 3年以上web开发经验,有大型网站项目开发经验,有高并发,性能优化经验优先；</w:t>
        </w:r>
      </w:ins>
    </w:p>
    <w:p>
      <w:pPr>
        <w:ind w:firstLine="262" w:firstLineChars="125"/>
        <w:rPr>
          <w:ins w:id="151" w:author="ocean" w:date="2015-12-03T16:06:00Z"/>
          <w:rFonts w:hint="eastAsia"/>
        </w:rPr>
      </w:pPr>
      <w:ins w:id="152" w:author="ocean" w:date="2015-12-03T16:06:00Z">
        <w:r>
          <w:rPr>
            <w:rFonts w:hint="eastAsia"/>
          </w:rPr>
          <w:t xml:space="preserve">    5. 熟悉mem,redis,消息队列等产品，掌握（Git，SVN，CVS）版本管理工具；</w:t>
        </w:r>
      </w:ins>
    </w:p>
    <w:p>
      <w:pPr>
        <w:ind w:firstLine="262" w:firstLineChars="125"/>
        <w:rPr>
          <w:ins w:id="153" w:author="ocean" w:date="2015-12-03T16:06:00Z"/>
          <w:rFonts w:hint="eastAsia"/>
        </w:rPr>
      </w:pPr>
      <w:ins w:id="154" w:author="ocean" w:date="2015-12-03T16:06:00Z">
        <w:r>
          <w:rPr>
            <w:rFonts w:hint="eastAsia"/>
          </w:rPr>
          <w:t>    6. 对新技术的学习动力和学习热情， 良好的团队协作能力和沟通能力；</w:t>
        </w:r>
      </w:ins>
    </w:p>
    <w:p>
      <w:pPr>
        <w:ind w:firstLine="262" w:firstLineChars="125"/>
        <w:rPr>
          <w:ins w:id="155" w:author="ocean" w:date="2015-12-03T16:06:00Z"/>
          <w:rFonts w:hint="eastAsia"/>
        </w:rPr>
      </w:pPr>
      <w:ins w:id="156" w:author="ocean" w:date="2015-12-03T16:06:00Z">
        <w:r>
          <w:rPr>
            <w:rFonts w:hint="eastAsia"/>
          </w:rPr>
          <w:t>加分技能：</w:t>
        </w:r>
      </w:ins>
    </w:p>
    <w:p>
      <w:pPr>
        <w:ind w:firstLine="262" w:firstLineChars="125"/>
        <w:rPr>
          <w:ins w:id="157" w:author="ocean" w:date="2015-12-03T16:06:00Z"/>
          <w:rFonts w:hint="eastAsia"/>
        </w:rPr>
      </w:pPr>
      <w:ins w:id="158" w:author="ocean" w:date="2015-12-03T16:06:00Z">
        <w:r>
          <w:rPr>
            <w:rFonts w:hint="eastAsia"/>
          </w:rPr>
          <w:t>    1. 会做饭；</w:t>
        </w:r>
      </w:ins>
    </w:p>
    <w:p>
      <w:pPr>
        <w:ind w:firstLine="262" w:firstLineChars="125"/>
        <w:rPr>
          <w:ins w:id="159" w:author="ocean" w:date="2015-12-03T16:06:00Z"/>
          <w:rFonts w:hint="eastAsia"/>
        </w:rPr>
      </w:pPr>
    </w:p>
    <w:p>
      <w:pPr>
        <w:ind w:firstLine="262" w:firstLineChars="125"/>
        <w:rPr>
          <w:ins w:id="160" w:author="ocean" w:date="2015-12-06T10:33:25Z"/>
          <w:rFonts w:hint="eastAsia"/>
        </w:rPr>
      </w:pPr>
    </w:p>
    <w:p>
      <w:pPr>
        <w:ind w:firstLine="262" w:firstLineChars="125"/>
        <w:rPr>
          <w:ins w:id="161" w:author="ocean" w:date="2015-12-06T10:33:26Z"/>
          <w:rFonts w:hint="eastAsia"/>
        </w:rPr>
      </w:pPr>
    </w:p>
    <w:p>
      <w:pPr>
        <w:ind w:firstLine="262" w:firstLineChars="125"/>
        <w:rPr>
          <w:ins w:id="162" w:author="ocean" w:date="2015-12-06T10:33:26Z"/>
          <w:rFonts w:hint="eastAsia"/>
        </w:rPr>
      </w:pPr>
    </w:p>
    <w:p>
      <w:pPr>
        <w:ind w:firstLine="262" w:firstLineChars="125"/>
        <w:rPr>
          <w:ins w:id="163" w:author="ocean" w:date="2015-12-06T10:33:26Z"/>
          <w:rFonts w:hint="eastAsia"/>
        </w:rPr>
      </w:pPr>
      <w:bookmarkStart w:id="0" w:name="_GoBack"/>
      <w:bookmarkEnd w:id="0"/>
    </w:p>
    <w:p>
      <w:pPr>
        <w:ind w:firstLine="262" w:firstLineChars="125"/>
        <w:rPr>
          <w:ins w:id="164" w:author="ocean" w:date="2015-12-06T10:33:26Z"/>
          <w:rFonts w:hint="eastAsia"/>
        </w:rPr>
      </w:pPr>
      <w:ins w:id="165" w:author="ocean" w:date="2015-12-06T10:35:43Z">
        <w:r>
          <w:rPr>
            <w:rFonts w:ascii="Calibri" w:hAnsi="Calibri" w:eastAsia="宋体" w:cs="Times New Roman"/>
            <w:color w:val="auto"/>
            <w:sz w:val="21"/>
            <w:szCs w:val="22"/>
            <w:lang w:val="en-US" w:eastAsia="zh-CN" w:bidi="ar-SA"/>
          </w:rPr>
          <w:pict>
            <v:rect id="Rectangle 2" o:spid="_x0000_s1026" style="position:absolute;left:0;margin-left:191.75pt;margin-top:37.6pt;height:65.85pt;width:82.8pt;rotation:0f;z-index:251658240;" o:ole="f" fillcolor="#9CBEE0" filled="f" o:preferrelative="t" stroked="t" coordsize="21600,21600">
              <v:fill on="f" color2="#BBD5F0" o:opacity2="100%" focus="0%"/>
              <v:stroke weight="1.25pt" color="#FF0000" color2="#FFFFFF" miterlimit="2"/>
              <v:imagedata gain="65536f" blacklevel="0f" gamma="0"/>
              <o:lock v:ext="edit" position="f" selection="f" grouping="f" rotation="f" cropping="f" text="f" aspectratio="f"/>
            </v:rect>
          </w:pict>
        </w:r>
      </w:ins>
      <w:ins w:id="167" w:author="ocean" w:date="2015-12-06T10:50:08Z">
        <w:r>
          <w:rPr>
            <w:rFonts w:ascii="Calibri" w:hAnsi="Calibri" w:eastAsia="宋体" w:cs="Times New Roman"/>
            <w:color w:val="auto"/>
            <w:sz w:val="21"/>
            <w:szCs w:val="22"/>
            <w:lang w:val="en-US" w:eastAsia="zh-CN" w:bidi="ar-SA"/>
          </w:rPr>
          <w:pict>
            <v:shape id="Rounded Rectangular Callout 9" o:spid="_x0000_s1027" type="#_x0000_t62" style="position:absolute;left:0;flip:x y;margin-left:118.2pt;margin-top:23.8pt;height:30.05pt;width:69.3pt;rotation:11796480f;z-index:251659264;" o:ole="f" fillcolor="#9CBEE0" filled="f" o:preferrelative="t" stroked="t" coordorigin="0,0" coordsize="21600,21600" adj="33030,30427">
              <v:fill on="f" color2="#BBD5F0" o:opacity2="100%" focus="0%"/>
              <v:stroke weight="1.25pt" color="#FF0000" color2="#FFFFFF" miterlimit="2"/>
              <v:imagedata gain="65536f" blacklevel="0f" gamma="0"/>
              <o:lock v:ext="edit" position="f" selection="f" grouping="f" rotation="f" cropping="f" text="f" aspectratio="f"/>
              <v:textbox inset="3.60pt,3.60pt,3.60pt,3.60pt">
                <w:txbxContent>
                  <w:p>
                    <w:ins w:id="169" w:author="ocean" w:date="2015-12-06T10:51:09Z">
                      <w:r>
                        <w:rPr/>
                        <w:t>公司</w:t>
                      </w:r>
                    </w:ins>
                    <w:ins w:id="170" w:author="ocean" w:date="2015-12-06T10:51:10Z">
                      <w:r>
                        <w:rPr/>
                        <w:t>地址</w:t>
                      </w:r>
                    </w:ins>
                  </w:p>
                </w:txbxContent>
              </v:textbox>
            </v:shape>
          </w:pict>
        </w:r>
      </w:ins>
      <w:ins w:id="171" w:author="ocean" w:date="2015-12-06T10:33:35Z">
        <w:r>
          <w:rPr>
            <w:rFonts w:hint="eastAsia" w:ascii="Calibri" w:hAnsi="Calibri" w:eastAsia="宋体" w:cs="Times New Roman"/>
            <w:color w:val="auto"/>
            <w:sz w:val="21"/>
            <w:szCs w:val="22"/>
            <w:lang w:eastAsia="zh-CN" w:bidi="ar-SA"/>
          </w:rPr>
          <w:pict>
            <v:shape id="Picture 1" o:spid="_x0000_s1028" type="#_x0000_t75" style="height:524.8pt;width:538.1pt;rotation:0f;" o:ole="f" fillcolor="#FFFFFF" filled="f" o:preferrelative="t" stroked="f" coordorigin="0,0" coordsize="21600,21600">
              <v:fill on="f" color2="#FFFFFF" focus="0%"/>
              <v:imagedata gain="65536f" blacklevel="0f" gamma="0" o:title="jzhihui.company.routine.subway" r:id="rId5"/>
              <o:lock v:ext="edit" position="f" selection="f" grouping="f" rotation="f" cropping="f" text="f" aspectratio="t"/>
              <w10:wrap type="none"/>
              <w10:anchorlock/>
            </v:shape>
          </w:pict>
        </w:r>
      </w:ins>
    </w:p>
    <w:p>
      <w:pPr>
        <w:ind w:firstLine="262" w:firstLineChars="125"/>
        <w:rPr>
          <w:ins w:id="173" w:author="ocean" w:date="2015-12-06T10:33:26Z"/>
          <w:rFonts w:hint="eastAsia"/>
        </w:rPr>
      </w:pPr>
    </w:p>
    <w:p>
      <w:pPr>
        <w:ind w:firstLine="262" w:firstLineChars="125"/>
        <w:rPr>
          <w:ins w:id="174" w:author="ocean" w:date="2015-12-06T10:33:26Z"/>
          <w:rFonts w:hint="eastAsia"/>
        </w:rPr>
      </w:pPr>
    </w:p>
    <w:p>
      <w:pPr>
        <w:ind w:firstLine="262" w:firstLineChars="125"/>
        <w:rPr>
          <w:ins w:id="175" w:author="ocean" w:date="2015-12-03T16:06:00Z"/>
          <w:rFonts w:hint="eastAsia"/>
        </w:rPr>
      </w:pPr>
    </w:p>
    <w:p>
      <w:pPr>
        <w:ind w:firstLine="262" w:firstLineChars="125"/>
        <w:rPr>
          <w:del w:id="176" w:author="ocean" w:date="2015-12-03T16:06:00Z"/>
          <w:rFonts w:hint="eastAsia"/>
        </w:rPr>
      </w:pPr>
    </w:p>
    <w:p>
      <w:pPr>
        <w:ind w:firstLine="262" w:firstLineChars="125"/>
        <w:rPr>
          <w:del w:id="177" w:author="ocean" w:date="2015-12-03T16:06:00Z"/>
        </w:rPr>
      </w:pPr>
    </w:p>
    <w:p>
      <w:pPr>
        <w:ind w:firstLine="262" w:firstLineChars="125"/>
      </w:pPr>
      <w:ins w:id="178" w:author="Unknown Author" w:date="2015-12-03T15:52:00Z">
        <w:del w:id="179" w:author="ocean" w:date="2015-12-03T16:06:00Z">
          <w:r>
            <w:rPr/>
            <w:delText>工作描述：</w:delText>
          </w:r>
        </w:del>
      </w:ins>
      <w:ins w:id="180" w:author="Unknown Author" w:date="2015-12-03T15:52:00Z">
        <w:del w:id="181" w:author="ocean" w:date="2015-12-03T16:06:00Z">
          <w:r>
            <w:rPr/>
            <w:br/>
          </w:r>
        </w:del>
      </w:ins>
      <w:ins w:id="182" w:author="Unknown Author" w:date="2015-12-03T15:52:00Z">
        <w:del w:id="183" w:author="ocean" w:date="2015-12-03T16:06:00Z">
          <w:r>
            <w:rPr/>
            <w:delText>    从事移动互联网应用软件，基于云计算和大数据服务的数据分析、处理和挖掘。</w:delText>
          </w:r>
        </w:del>
      </w:ins>
      <w:ins w:id="184" w:author="Unknown Author" w:date="2015-12-03T15:52:00Z">
        <w:del w:id="185" w:author="ocean" w:date="2015-12-03T16:06:00Z">
          <w:r>
            <w:rPr/>
            <w:br/>
          </w:r>
        </w:del>
      </w:ins>
      <w:ins w:id="186" w:author="Unknown Author" w:date="2015-12-03T15:52:00Z">
        <w:del w:id="187" w:author="ocean" w:date="2015-12-03T16:06:00Z">
          <w:r>
            <w:rPr/>
            <w:delText>岗位职责：</w:delText>
          </w:r>
        </w:del>
      </w:ins>
      <w:ins w:id="188" w:author="Unknown Author" w:date="2015-12-03T15:52:00Z">
        <w:del w:id="189" w:author="ocean" w:date="2015-12-03T16:06:00Z">
          <w:r>
            <w:rPr/>
            <w:br/>
          </w:r>
        </w:del>
      </w:ins>
      <w:ins w:id="190" w:author="Unknown Author" w:date="2015-12-03T15:52:00Z">
        <w:del w:id="191" w:author="ocean" w:date="2015-12-03T16:06:00Z">
          <w:r>
            <w:rPr/>
            <w:delText>    1. 对用户需求的理解和跟进；</w:delText>
          </w:r>
        </w:del>
      </w:ins>
      <w:ins w:id="192" w:author="Unknown Author" w:date="2015-12-03T15:52:00Z">
        <w:del w:id="193" w:author="ocean" w:date="2015-12-03T16:06:00Z">
          <w:r>
            <w:rPr/>
            <w:br/>
          </w:r>
        </w:del>
      </w:ins>
      <w:ins w:id="194" w:author="Unknown Author" w:date="2015-12-03T15:52:00Z">
        <w:del w:id="195" w:author="ocean" w:date="2015-12-03T16:06:00Z">
          <w:r>
            <w:rPr/>
            <w:delText>    2. 负责推荐引擎以及算法研发和策略优化工作；</w:delText>
          </w:r>
        </w:del>
      </w:ins>
      <w:ins w:id="196" w:author="Unknown Author" w:date="2015-12-03T15:52:00Z">
        <w:del w:id="197" w:author="ocean" w:date="2015-12-03T16:06:00Z">
          <w:r>
            <w:rPr/>
            <w:br/>
          </w:r>
        </w:del>
      </w:ins>
      <w:ins w:id="198" w:author="Unknown Author" w:date="2015-12-03T15:52:00Z">
        <w:del w:id="199" w:author="ocean" w:date="2015-12-03T16:06:00Z">
          <w:r>
            <w:rPr/>
            <w:delText>    3. 负责大数据平台的搭建；</w:delText>
          </w:r>
        </w:del>
      </w:ins>
      <w:ins w:id="200" w:author="Unknown Author" w:date="2015-12-03T15:52:00Z">
        <w:del w:id="201" w:author="ocean" w:date="2015-12-03T16:06:00Z">
          <w:r>
            <w:rPr/>
            <w:br/>
          </w:r>
        </w:del>
      </w:ins>
      <w:ins w:id="202" w:author="Unknown Author" w:date="2015-12-03T15:52:00Z">
        <w:del w:id="203" w:author="ocean" w:date="2015-12-03T16:06:00Z">
          <w:r>
            <w:rPr/>
            <w:delText>岗位要求：</w:delText>
          </w:r>
        </w:del>
      </w:ins>
      <w:ins w:id="204" w:author="Unknown Author" w:date="2015-12-03T15:52:00Z">
        <w:del w:id="205" w:author="ocean" w:date="2015-12-03T16:06:00Z">
          <w:r>
            <w:rPr/>
            <w:br/>
          </w:r>
        </w:del>
      </w:ins>
      <w:ins w:id="206" w:author="Unknown Author" w:date="2015-12-03T15:52:00Z">
        <w:del w:id="207" w:author="ocean" w:date="2015-12-03T16:06:00Z">
          <w:r>
            <w:rPr/>
            <w:delText>    1. 计算机和软件类相关专业，本科及硕士以上学历；</w:delText>
          </w:r>
        </w:del>
      </w:ins>
      <w:ins w:id="208" w:author="Unknown Author" w:date="2015-12-03T15:52:00Z">
        <w:del w:id="209" w:author="ocean" w:date="2015-12-03T16:06:00Z">
          <w:r>
            <w:rPr/>
            <w:br/>
          </w:r>
        </w:del>
      </w:ins>
      <w:ins w:id="210" w:author="Unknown Author" w:date="2015-12-03T15:52:00Z">
        <w:del w:id="211" w:author="ocean" w:date="2015-12-03T16:06:00Z">
          <w:r>
            <w:rPr/>
            <w:delText>    2. 对机器学习、数据挖掘等业界主流算法有深入理解并有实际应用；</w:delText>
          </w:r>
        </w:del>
      </w:ins>
      <w:ins w:id="212" w:author="Unknown Author" w:date="2015-12-03T15:52:00Z">
        <w:del w:id="213" w:author="ocean" w:date="2015-12-03T16:06:00Z">
          <w:r>
            <w:rPr/>
            <w:br/>
          </w:r>
        </w:del>
      </w:ins>
      <w:ins w:id="214" w:author="Unknown Author" w:date="2015-12-03T15:52:00Z">
        <w:del w:id="215" w:author="ocean" w:date="2015-12-03T16:06:00Z">
          <w:r>
            <w:rPr/>
            <w:delText>    3. 精通c++/Java/python/scala语言中一种开发语言，具有大规模分布式开发经验；</w:delText>
          </w:r>
        </w:del>
      </w:ins>
      <w:ins w:id="216" w:author="Unknown Author" w:date="2015-12-03T15:52:00Z">
        <w:del w:id="217" w:author="ocean" w:date="2015-12-03T16:06:00Z">
          <w:r>
            <w:rPr/>
            <w:br/>
          </w:r>
        </w:del>
      </w:ins>
      <w:ins w:id="218" w:author="Unknown Author" w:date="2015-12-03T15:52:00Z">
        <w:del w:id="219" w:author="ocean" w:date="2015-12-03T16:06:00Z">
          <w:r>
            <w:rPr/>
            <w:delText>    4. 熟悉业界主流开源项目，如MapReduce，Storm，Spark，Kafka等；</w:delText>
          </w:r>
        </w:del>
      </w:ins>
      <w:ins w:id="220" w:author="Unknown Author" w:date="2015-12-03T15:52:00Z">
        <w:del w:id="221" w:author="ocean" w:date="2015-12-03T16:06:00Z">
          <w:r>
            <w:rPr/>
            <w:br/>
          </w:r>
        </w:del>
      </w:ins>
      <w:ins w:id="222" w:author="Unknown Author" w:date="2015-12-03T15:52:00Z">
        <w:del w:id="223" w:author="ocean" w:date="2015-12-03T16:06:00Z">
          <w:r>
            <w:rPr/>
            <w:delText>    5. 对新技术的学习动力和学习热情， 良好的团队协作能力和沟通能力；</w:delText>
          </w:r>
        </w:del>
      </w:ins>
      <w:ins w:id="224" w:author="Unknown Author" w:date="2015-12-03T15:52:00Z">
        <w:del w:id="225" w:author="ocean" w:date="2015-12-03T16:06:00Z">
          <w:r>
            <w:rPr/>
            <w:br/>
          </w:r>
        </w:del>
      </w:ins>
      <w:ins w:id="226" w:author="Unknown Author" w:date="2015-12-03T15:52:00Z">
        <w:del w:id="227" w:author="ocean" w:date="2015-12-03T16:06:00Z">
          <w:r>
            <w:rPr/>
            <w:delText>加分技能：</w:delText>
          </w:r>
        </w:del>
      </w:ins>
      <w:ins w:id="228" w:author="Unknown Author" w:date="2015-12-03T15:52:00Z">
        <w:del w:id="229" w:author="ocean" w:date="2015-12-03T16:06:00Z">
          <w:r>
            <w:rPr/>
            <w:br/>
          </w:r>
        </w:del>
      </w:ins>
      <w:ins w:id="230" w:author="Unknown Author" w:date="2015-12-03T15:52:00Z">
        <w:del w:id="231" w:author="ocean" w:date="2015-12-03T16:06:00Z">
          <w:r>
            <w:rPr/>
            <w:delText>    1. 会做饭；</w:delText>
          </w:r>
        </w:del>
      </w:ins>
    </w:p>
    <w:sectPr>
      <w:pgSz w:w="11906" w:h="16838"/>
      <w:pgMar w:top="1440" w:right="567" w:bottom="1134" w:left="567"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微软雅黑">
    <w:altName w:val="WenQuanYi Micro Hei"/>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74"/>
  <w:doNotDisplayPageBoundaries w:val="1"/>
  <w:bordersDoNotSurroundHeader w:val="1"/>
  <w:bordersDoNotSurroundFooter w:val="1"/>
  <w:revisionView w:markup="0"/>
  <w:trackRevisions w:val="1"/>
  <w:documentProtection w:enforcement="0"/>
  <w:defaultTabStop w:val="420"/>
  <w:displayHorizontalDrawingGridEvery w:val="1"/>
  <w:displayVerticalDrawingGridEvery w:val="1"/>
  <w:characterSpacingControl w:val="compressPunctuation"/>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53B9B1F6"/>
    <w:rsid w:val="55FE8134"/>
    <w:rsid w:val="63EF173E"/>
    <w:rsid w:val="65E7E125"/>
    <w:rsid w:val="6FFF353F"/>
    <w:rsid w:val="79F987CE"/>
    <w:rsid w:val="9B1FDDC6"/>
    <w:rsid w:val="ACFC4C69"/>
    <w:rsid w:val="BDC3FC39"/>
    <w:rsid w:val="BEFB2F37"/>
    <w:rsid w:val="C34FE130"/>
    <w:rsid w:val="CBBFF46E"/>
    <w:rsid w:val="D7BF8A30"/>
    <w:rsid w:val="F7BCEECF"/>
    <w:rsid w:val="FDE7A9A2"/>
    <w:rsid w:val="FFFDB42F"/>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allout" idref="#Rounded Rectangular Callout 9"/>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color w:val="auto"/>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Heading"/>
    <w:basedOn w:val="1"/>
    <w:next w:val="3"/>
    <w:qFormat/>
    <w:uiPriority w:val="0"/>
    <w:pPr>
      <w:keepNext/>
      <w:spacing w:before="240" w:after="120"/>
    </w:pPr>
    <w:rPr>
      <w:rFonts w:ascii="Liberation Sans" w:hAnsi="Liberation Sans" w:eastAsia="WenQuanYi Micro Hei"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0</Pages>
  <Words>0</Words>
  <Characters>0</Characters>
  <Lines>0</Lines>
  <Paragraphs>85</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4280-01-26T11:57:00Z</dcterms:created>
  <dc:creator>USER</dc:creator>
  <cp:lastModifiedBy>ocean</cp:lastModifiedBy>
  <dcterms:modified xsi:type="dcterms:W3CDTF">2015-12-06T10:53:23Z</dcterms:modified>
  <dc:title>关于谋者APP产品的思考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CHINA</vt:lpwstr>
  </property>
  <property fmtid="{D5CDD505-2E9C-101B-9397-08002B2CF9AE}" pid="3" name="DocSecurity">
    <vt:r8>0</vt:r8>
  </property>
  <property fmtid="{D5CDD505-2E9C-101B-9397-08002B2CF9AE}" pid="4" name="KSOProductBuildVer">
    <vt:lpwstr>1033-9.1.0.4975</vt:lpwstr>
  </property>
  <property fmtid="{D5CDD505-2E9C-101B-9397-08002B2CF9AE}" pid="5" name="LinksUpToDate">
    <vt:bool>false</vt:bool>
  </property>
  <property fmtid="{D5CDD505-2E9C-101B-9397-08002B2CF9AE}" pid="6" name="ScaleCrop">
    <vt:bool>false</vt:bool>
  </property>
</Properties>
</file>